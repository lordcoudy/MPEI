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95" w:rsidRPr="00FA0AB4" w:rsidRDefault="009D5895" w:rsidP="0043404A">
      <w:pPr>
        <w:pStyle w:val="1"/>
        <w:ind w:right="-711"/>
        <w:rPr>
          <w:b/>
        </w:rPr>
      </w:pPr>
      <w:r w:rsidRPr="005E7AC7">
        <w:t>Лабораторная работа №</w:t>
      </w:r>
      <w:r w:rsidR="00011D5D">
        <w:t>1</w:t>
      </w:r>
    </w:p>
    <w:p w:rsidR="009D5895" w:rsidRPr="005E7AC7" w:rsidRDefault="009D5895"/>
    <w:p w:rsidR="009D5895" w:rsidRPr="005E7AC7" w:rsidRDefault="009D5895">
      <w:pPr>
        <w:jc w:val="center"/>
        <w:rPr>
          <w:sz w:val="28"/>
        </w:rPr>
      </w:pPr>
      <w:r w:rsidRPr="005E7AC7">
        <w:rPr>
          <w:sz w:val="28"/>
        </w:rPr>
        <w:t>Исследование частотных свойств шифра простой замены</w:t>
      </w:r>
    </w:p>
    <w:p w:rsidR="009D5895" w:rsidRPr="005E7AC7" w:rsidRDefault="009D5895">
      <w:pPr>
        <w:jc w:val="both"/>
        <w:rPr>
          <w:sz w:val="28"/>
        </w:rPr>
      </w:pPr>
    </w:p>
    <w:p w:rsidR="009D5895" w:rsidRPr="0043404A" w:rsidRDefault="009D5895" w:rsidP="00F222E5">
      <w:pPr>
        <w:ind w:right="-711"/>
        <w:jc w:val="both"/>
        <w:rPr>
          <w:sz w:val="28"/>
          <w:szCs w:val="28"/>
        </w:rPr>
      </w:pPr>
      <w:r w:rsidRPr="0043404A">
        <w:rPr>
          <w:sz w:val="28"/>
          <w:szCs w:val="28"/>
        </w:rPr>
        <w:t>В работе используется программа “</w:t>
      </w:r>
      <w:r w:rsidRPr="0043404A">
        <w:rPr>
          <w:sz w:val="28"/>
          <w:szCs w:val="28"/>
          <w:lang w:val="en-US"/>
        </w:rPr>
        <w:t>ALFAVIT</w:t>
      </w:r>
      <w:r w:rsidRPr="0043404A">
        <w:rPr>
          <w:sz w:val="28"/>
          <w:szCs w:val="28"/>
        </w:rPr>
        <w:t>”, позволяющая провести частотный анализ открытого и зашифрованного текста в рамках русского алфавита. Текст необходимо набирать в “ Блокноте”</w:t>
      </w:r>
      <w:r w:rsidR="00276CD8" w:rsidRPr="0043404A">
        <w:rPr>
          <w:sz w:val="28"/>
          <w:szCs w:val="28"/>
        </w:rPr>
        <w:t>, либо ввести из заранее подготовленного файла</w:t>
      </w:r>
      <w:r w:rsidRPr="0043404A">
        <w:rPr>
          <w:sz w:val="28"/>
          <w:szCs w:val="28"/>
        </w:rPr>
        <w:t>.</w:t>
      </w:r>
    </w:p>
    <w:p w:rsidR="009D5895" w:rsidRPr="0043404A" w:rsidRDefault="009D5895" w:rsidP="00F222E5">
      <w:pPr>
        <w:ind w:right="-711"/>
        <w:jc w:val="both"/>
        <w:rPr>
          <w:sz w:val="28"/>
          <w:szCs w:val="28"/>
        </w:rPr>
      </w:pPr>
      <w:r w:rsidRPr="0043404A">
        <w:rPr>
          <w:sz w:val="28"/>
          <w:szCs w:val="28"/>
        </w:rPr>
        <w:tab/>
        <w:t>Опция «Посчитать» производит анализ текста, определяет количество букв и строит диаграмму распределения числа букв по алфавиту.</w:t>
      </w:r>
    </w:p>
    <w:p w:rsidR="009D5895" w:rsidRPr="0043404A" w:rsidRDefault="009D5895" w:rsidP="00F222E5">
      <w:pPr>
        <w:ind w:right="-711"/>
        <w:jc w:val="both"/>
        <w:rPr>
          <w:sz w:val="28"/>
          <w:szCs w:val="28"/>
        </w:rPr>
      </w:pPr>
      <w:r w:rsidRPr="0043404A">
        <w:rPr>
          <w:sz w:val="28"/>
          <w:szCs w:val="28"/>
        </w:rPr>
        <w:tab/>
        <w:t xml:space="preserve">Опция «Зашифровать» производит преобразование исходного текста по алгоритму </w:t>
      </w:r>
      <w:proofErr w:type="spellStart"/>
      <w:r w:rsidRPr="0043404A">
        <w:rPr>
          <w:sz w:val="28"/>
          <w:szCs w:val="28"/>
        </w:rPr>
        <w:t>одноалфавитного</w:t>
      </w:r>
      <w:proofErr w:type="spellEnd"/>
      <w:r w:rsidRPr="0043404A">
        <w:rPr>
          <w:sz w:val="28"/>
          <w:szCs w:val="28"/>
        </w:rPr>
        <w:t xml:space="preserve"> шифра простой замены (система шифрования Цезаря) с ключом</w:t>
      </w:r>
      <w:proofErr w:type="gramStart"/>
      <w:r w:rsidRPr="0043404A">
        <w:rPr>
          <w:sz w:val="28"/>
          <w:szCs w:val="28"/>
        </w:rPr>
        <w:t xml:space="preserve"> К</w:t>
      </w:r>
      <w:proofErr w:type="gramEnd"/>
      <w:r w:rsidRPr="0043404A">
        <w:rPr>
          <w:sz w:val="28"/>
          <w:szCs w:val="28"/>
        </w:rPr>
        <w:t xml:space="preserve"> = 3</w:t>
      </w:r>
      <w:r w:rsidRPr="0043404A">
        <w:rPr>
          <w:sz w:val="28"/>
          <w:szCs w:val="28"/>
        </w:rPr>
        <w:sym w:font="Symbol" w:char="F0B8"/>
      </w:r>
      <w:r w:rsidRPr="0043404A">
        <w:rPr>
          <w:sz w:val="28"/>
          <w:szCs w:val="28"/>
        </w:rPr>
        <w:t>15 (опция «Сдвиг»).</w:t>
      </w:r>
    </w:p>
    <w:p w:rsidR="009D5895" w:rsidRPr="0043404A" w:rsidRDefault="009D5895" w:rsidP="00F222E5">
      <w:pPr>
        <w:ind w:right="-711"/>
        <w:jc w:val="both"/>
        <w:rPr>
          <w:sz w:val="28"/>
          <w:szCs w:val="28"/>
        </w:rPr>
      </w:pPr>
      <w:r w:rsidRPr="0043404A">
        <w:rPr>
          <w:sz w:val="28"/>
          <w:szCs w:val="28"/>
        </w:rPr>
        <w:tab/>
        <w:t>Опция «</w:t>
      </w:r>
      <w:r w:rsidRPr="0043404A">
        <w:rPr>
          <w:sz w:val="28"/>
          <w:szCs w:val="28"/>
          <w:lang w:val="en-US"/>
        </w:rPr>
        <w:t>H</w:t>
      </w:r>
      <w:r w:rsidRPr="0043404A">
        <w:rPr>
          <w:sz w:val="28"/>
          <w:szCs w:val="28"/>
        </w:rPr>
        <w:t>» предназначена для подсчета информационной энтропии как открытого, так и зашифрованного текста.</w:t>
      </w:r>
    </w:p>
    <w:p w:rsidR="009D5895" w:rsidRDefault="009D5895">
      <w:pPr>
        <w:jc w:val="both"/>
        <w:rPr>
          <w:sz w:val="28"/>
        </w:rPr>
      </w:pPr>
    </w:p>
    <w:p w:rsidR="009D5895" w:rsidRPr="0043404A" w:rsidRDefault="009D5895">
      <w:pPr>
        <w:jc w:val="both"/>
        <w:rPr>
          <w:b/>
          <w:bCs/>
          <w:sz w:val="28"/>
        </w:rPr>
      </w:pPr>
      <w:r w:rsidRPr="0043404A">
        <w:rPr>
          <w:b/>
          <w:bCs/>
          <w:sz w:val="28"/>
        </w:rPr>
        <w:t>Рабочее задание.</w:t>
      </w:r>
    </w:p>
    <w:p w:rsidR="009D5895" w:rsidRDefault="009D5895">
      <w:pPr>
        <w:jc w:val="both"/>
        <w:rPr>
          <w:sz w:val="28"/>
        </w:rPr>
      </w:pPr>
    </w:p>
    <w:p w:rsidR="009D5895" w:rsidRDefault="009D5895" w:rsidP="00F222E5">
      <w:pPr>
        <w:numPr>
          <w:ilvl w:val="0"/>
          <w:numId w:val="1"/>
        </w:numPr>
        <w:ind w:right="-711"/>
        <w:jc w:val="both"/>
        <w:rPr>
          <w:sz w:val="28"/>
        </w:rPr>
      </w:pPr>
      <w:r>
        <w:rPr>
          <w:sz w:val="28"/>
        </w:rPr>
        <w:t>Набрать текст</w:t>
      </w:r>
      <w:r w:rsidR="00457F3D">
        <w:rPr>
          <w:sz w:val="28"/>
        </w:rPr>
        <w:t xml:space="preserve"> (или ввести в“</w:t>
      </w:r>
      <w:r w:rsidR="00457F3D">
        <w:rPr>
          <w:sz w:val="28"/>
          <w:lang w:val="en-US"/>
        </w:rPr>
        <w:t>ALFAVIT</w:t>
      </w:r>
      <w:r w:rsidR="00457F3D">
        <w:rPr>
          <w:sz w:val="28"/>
        </w:rPr>
        <w:t xml:space="preserve">” из файла) </w:t>
      </w:r>
      <w:r w:rsidR="007F19DE">
        <w:rPr>
          <w:sz w:val="28"/>
        </w:rPr>
        <w:t xml:space="preserve"> в “ Блокноте”</w:t>
      </w:r>
      <w:r>
        <w:rPr>
          <w:sz w:val="28"/>
        </w:rPr>
        <w:t xml:space="preserve"> (порядка 100 букв)</w:t>
      </w:r>
      <w:r w:rsidR="007F19DE">
        <w:rPr>
          <w:sz w:val="28"/>
        </w:rPr>
        <w:t xml:space="preserve">, исключить пробелы, знаки препинания и заменить заглавные буквы </w:t>
      </w:r>
      <w:proofErr w:type="gramStart"/>
      <w:r w:rsidR="007F19DE">
        <w:rPr>
          <w:sz w:val="28"/>
        </w:rPr>
        <w:t>на</w:t>
      </w:r>
      <w:proofErr w:type="gramEnd"/>
      <w:r w:rsidR="007F19DE">
        <w:rPr>
          <w:sz w:val="28"/>
        </w:rPr>
        <w:t xml:space="preserve"> строчные.</w:t>
      </w:r>
    </w:p>
    <w:p w:rsidR="009D5895" w:rsidRDefault="009D5895" w:rsidP="00F222E5">
      <w:pPr>
        <w:numPr>
          <w:ilvl w:val="0"/>
          <w:numId w:val="1"/>
        </w:numPr>
        <w:ind w:right="-711"/>
        <w:jc w:val="both"/>
        <w:rPr>
          <w:sz w:val="28"/>
        </w:rPr>
      </w:pPr>
      <w:r>
        <w:rPr>
          <w:sz w:val="28"/>
        </w:rPr>
        <w:t>Провести анализ текста (опции  «Посчитать» и «</w:t>
      </w:r>
      <w:r>
        <w:rPr>
          <w:sz w:val="28"/>
          <w:lang w:val="en-US"/>
        </w:rPr>
        <w:t>H</w:t>
      </w:r>
      <w:r>
        <w:rPr>
          <w:sz w:val="28"/>
        </w:rPr>
        <w:t>»), выделить и зафиксировать наиболее информативные признаки</w:t>
      </w:r>
      <w:r w:rsidR="007F19DE">
        <w:rPr>
          <w:sz w:val="28"/>
        </w:rPr>
        <w:t xml:space="preserve"> (3-4 </w:t>
      </w:r>
      <w:r w:rsidR="00953A0E">
        <w:rPr>
          <w:sz w:val="28"/>
        </w:rPr>
        <w:t>наибольших значения и</w:t>
      </w:r>
      <w:r>
        <w:rPr>
          <w:sz w:val="28"/>
        </w:rPr>
        <w:t xml:space="preserve"> </w:t>
      </w:r>
      <w:r w:rsidR="00953A0E">
        <w:rPr>
          <w:sz w:val="28"/>
        </w:rPr>
        <w:t>их положение относительно друг друга)</w:t>
      </w:r>
      <w:r w:rsidR="00F222E5">
        <w:rPr>
          <w:sz w:val="28"/>
        </w:rPr>
        <w:t xml:space="preserve"> </w:t>
      </w:r>
      <w:r>
        <w:rPr>
          <w:sz w:val="28"/>
        </w:rPr>
        <w:t>полученного распределения.</w:t>
      </w:r>
    </w:p>
    <w:p w:rsidR="009D5895" w:rsidRDefault="009D5895" w:rsidP="00F222E5">
      <w:pPr>
        <w:numPr>
          <w:ilvl w:val="0"/>
          <w:numId w:val="1"/>
        </w:numPr>
        <w:ind w:right="-711"/>
        <w:jc w:val="both"/>
        <w:rPr>
          <w:sz w:val="28"/>
        </w:rPr>
      </w:pPr>
      <w:r>
        <w:rPr>
          <w:sz w:val="28"/>
        </w:rPr>
        <w:t>Для  значения К</w:t>
      </w:r>
      <w:r w:rsidR="00964703">
        <w:rPr>
          <w:sz w:val="28"/>
          <w:vertAlign w:val="subscript"/>
        </w:rPr>
        <w:t>Е</w:t>
      </w:r>
      <w:r w:rsidR="00953A0E">
        <w:rPr>
          <w:sz w:val="28"/>
        </w:rPr>
        <w:t xml:space="preserve"> = </w:t>
      </w:r>
      <w:r w:rsidR="00953A0E" w:rsidRPr="00953A0E">
        <w:rPr>
          <w:sz w:val="28"/>
        </w:rPr>
        <w:t>(</w:t>
      </w:r>
      <w:r w:rsidR="00953A0E">
        <w:rPr>
          <w:sz w:val="28"/>
          <w:lang w:val="en-US"/>
        </w:rPr>
        <w:t>N</w:t>
      </w:r>
      <w:r w:rsidR="00953A0E" w:rsidRPr="00953A0E">
        <w:rPr>
          <w:sz w:val="28"/>
        </w:rPr>
        <w:t>+3)</w:t>
      </w:r>
      <w:r w:rsidR="00953A0E">
        <w:rPr>
          <w:sz w:val="28"/>
          <w:vertAlign w:val="subscript"/>
          <w:lang w:val="en-US"/>
        </w:rPr>
        <w:t>mod</w:t>
      </w:r>
      <w:r w:rsidR="00953A0E" w:rsidRPr="00953A0E">
        <w:rPr>
          <w:sz w:val="28"/>
          <w:vertAlign w:val="subscript"/>
        </w:rPr>
        <w:t>1</w:t>
      </w:r>
      <w:r w:rsidR="00F222E5">
        <w:rPr>
          <w:sz w:val="28"/>
          <w:vertAlign w:val="subscript"/>
        </w:rPr>
        <w:t>1</w:t>
      </w:r>
      <w:r w:rsidR="00F222E5">
        <w:rPr>
          <w:sz w:val="28"/>
        </w:rPr>
        <w:t>+2</w:t>
      </w:r>
      <w:r w:rsidR="00953A0E">
        <w:rPr>
          <w:sz w:val="28"/>
        </w:rPr>
        <w:t xml:space="preserve">, где </w:t>
      </w:r>
      <w:r w:rsidR="00953A0E">
        <w:rPr>
          <w:sz w:val="28"/>
          <w:lang w:val="en-US"/>
        </w:rPr>
        <w:t>N</w:t>
      </w:r>
      <w:r w:rsidR="00953A0E" w:rsidRPr="00953A0E">
        <w:rPr>
          <w:sz w:val="28"/>
        </w:rPr>
        <w:t xml:space="preserve"> – </w:t>
      </w:r>
      <w:r w:rsidR="00953A0E">
        <w:rPr>
          <w:sz w:val="28"/>
        </w:rPr>
        <w:t>номер по списку в группе,</w:t>
      </w:r>
      <w:r>
        <w:rPr>
          <w:sz w:val="28"/>
        </w:rPr>
        <w:t xml:space="preserve"> зашифровать текст и вновь провести анализ. Сравнить полученные результаты.</w:t>
      </w:r>
    </w:p>
    <w:p w:rsidR="009D5895" w:rsidRDefault="009D5895" w:rsidP="0093025F">
      <w:pPr>
        <w:numPr>
          <w:ilvl w:val="0"/>
          <w:numId w:val="1"/>
        </w:numPr>
        <w:ind w:right="-711"/>
        <w:jc w:val="both"/>
        <w:rPr>
          <w:sz w:val="28"/>
        </w:rPr>
      </w:pPr>
      <w:r>
        <w:rPr>
          <w:sz w:val="28"/>
        </w:rPr>
        <w:t>Построить вариационный ряд (упорядочить буквы по убыванию вероятности), сравнить с распределением частот русского языка</w:t>
      </w:r>
      <w:proofErr w:type="gramStart"/>
      <w:r>
        <w:rPr>
          <w:sz w:val="28"/>
        </w:rPr>
        <w:t xml:space="preserve"> </w:t>
      </w:r>
      <w:r w:rsidR="00011D5D">
        <w:rPr>
          <w:sz w:val="28"/>
        </w:rPr>
        <w:t>:</w:t>
      </w:r>
      <w:proofErr w:type="gramEnd"/>
    </w:p>
    <w:p w:rsidR="00011D5D" w:rsidRDefault="00011D5D" w:rsidP="00011D5D">
      <w:pPr>
        <w:ind w:right="-711"/>
        <w:jc w:val="both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4779" cy="22764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779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5D" w:rsidRDefault="00011D5D" w:rsidP="00011D5D">
      <w:pPr>
        <w:ind w:right="-711"/>
        <w:jc w:val="both"/>
        <w:rPr>
          <w:sz w:val="28"/>
        </w:rPr>
      </w:pPr>
    </w:p>
    <w:p w:rsidR="00964703" w:rsidRDefault="009D5895" w:rsidP="0093025F">
      <w:pPr>
        <w:numPr>
          <w:ilvl w:val="0"/>
          <w:numId w:val="1"/>
        </w:numPr>
        <w:ind w:right="-711"/>
        <w:jc w:val="both"/>
        <w:rPr>
          <w:sz w:val="28"/>
        </w:rPr>
      </w:pPr>
      <w:r>
        <w:rPr>
          <w:sz w:val="28"/>
        </w:rPr>
        <w:lastRenderedPageBreak/>
        <w:t>Расшифровать предлагаемый текст С</w:t>
      </w:r>
      <w:proofErr w:type="gramStart"/>
      <w:r>
        <w:rPr>
          <w:sz w:val="28"/>
          <w:lang w:val="en-US"/>
        </w:rPr>
        <w:t>N</w:t>
      </w:r>
      <w:proofErr w:type="gramEnd"/>
      <w:r>
        <w:rPr>
          <w:sz w:val="28"/>
        </w:rPr>
        <w:t xml:space="preserve"> (</w:t>
      </w:r>
      <w:r>
        <w:rPr>
          <w:sz w:val="28"/>
          <w:lang w:val="en-US"/>
        </w:rPr>
        <w:t>N</w:t>
      </w:r>
      <w:r>
        <w:rPr>
          <w:sz w:val="28"/>
        </w:rPr>
        <w:t xml:space="preserve">- номер по списку группы), используя наиболее вероятное распределение частот появления букв в тексте на русском языке (пробел в программе </w:t>
      </w:r>
      <w:r>
        <w:rPr>
          <w:sz w:val="28"/>
          <w:lang w:val="en-US"/>
        </w:rPr>
        <w:t>ALFAVIT</w:t>
      </w:r>
      <w:r>
        <w:rPr>
          <w:sz w:val="28"/>
        </w:rPr>
        <w:t xml:space="preserve"> исключен из анализа).</w:t>
      </w:r>
    </w:p>
    <w:p w:rsidR="00964703" w:rsidRDefault="00964703" w:rsidP="0093025F">
      <w:pPr>
        <w:numPr>
          <w:ilvl w:val="0"/>
          <w:numId w:val="1"/>
        </w:numPr>
        <w:ind w:right="-711"/>
        <w:jc w:val="both"/>
        <w:rPr>
          <w:sz w:val="28"/>
        </w:rPr>
      </w:pPr>
      <w:r>
        <w:rPr>
          <w:sz w:val="28"/>
        </w:rPr>
        <w:t xml:space="preserve">Используя результаты п.5, определить ключ </w:t>
      </w:r>
      <w:proofErr w:type="spellStart"/>
      <w:r>
        <w:rPr>
          <w:sz w:val="28"/>
        </w:rPr>
        <w:t>расшифрования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D</w:t>
      </w:r>
      <w:r>
        <w:rPr>
          <w:sz w:val="28"/>
          <w:vertAlign w:val="subscript"/>
        </w:rPr>
        <w:t>.</w:t>
      </w:r>
    </w:p>
    <w:p w:rsidR="00964703" w:rsidRDefault="00964703" w:rsidP="0093025F">
      <w:pPr>
        <w:numPr>
          <w:ilvl w:val="0"/>
          <w:numId w:val="1"/>
        </w:numPr>
        <w:ind w:right="-711"/>
        <w:jc w:val="both"/>
        <w:rPr>
          <w:sz w:val="28"/>
          <w:szCs w:val="28"/>
        </w:rPr>
      </w:pPr>
      <w:r>
        <w:rPr>
          <w:sz w:val="28"/>
        </w:rPr>
        <w:t xml:space="preserve">Открыть пакет "Математика" и </w:t>
      </w:r>
      <w:r w:rsidRPr="00964703">
        <w:rPr>
          <w:sz w:val="28"/>
          <w:szCs w:val="28"/>
        </w:rPr>
        <w:t>прочитать (</w:t>
      </w:r>
      <w:proofErr w:type="spellStart"/>
      <w:r w:rsidRPr="00964703">
        <w:rPr>
          <w:sz w:val="28"/>
          <w:szCs w:val="28"/>
        </w:rPr>
        <w:t>ReadList</w:t>
      </w:r>
      <w:proofErr w:type="spellEnd"/>
      <w:r w:rsidRPr="00964703">
        <w:rPr>
          <w:sz w:val="28"/>
          <w:szCs w:val="28"/>
        </w:rPr>
        <w:t xml:space="preserve">)  первые </w:t>
      </w:r>
      <w:r>
        <w:rPr>
          <w:sz w:val="28"/>
          <w:szCs w:val="28"/>
        </w:rPr>
        <w:t>10 букв из файла п.1.</w:t>
      </w:r>
    </w:p>
    <w:p w:rsidR="00964703" w:rsidRDefault="00964703" w:rsidP="0093025F">
      <w:pPr>
        <w:numPr>
          <w:ilvl w:val="0"/>
          <w:numId w:val="1"/>
        </w:numPr>
        <w:ind w:right="-711"/>
        <w:jc w:val="both"/>
        <w:rPr>
          <w:sz w:val="28"/>
          <w:szCs w:val="28"/>
        </w:rPr>
      </w:pPr>
      <w:r w:rsidRPr="00964703">
        <w:rPr>
          <w:sz w:val="28"/>
          <w:szCs w:val="28"/>
        </w:rPr>
        <w:t xml:space="preserve"> С помощью функции </w:t>
      </w:r>
      <w:proofErr w:type="spellStart"/>
      <w:r w:rsidRPr="00964703">
        <w:rPr>
          <w:sz w:val="28"/>
          <w:szCs w:val="28"/>
        </w:rPr>
        <w:t>FromCharacterCode</w:t>
      </w:r>
      <w:proofErr w:type="spellEnd"/>
      <w:r w:rsidRPr="00964703">
        <w:rPr>
          <w:sz w:val="28"/>
          <w:szCs w:val="28"/>
        </w:rPr>
        <w:t xml:space="preserve"> перевести коды ASCII в символы</w:t>
      </w:r>
      <w:r>
        <w:rPr>
          <w:sz w:val="28"/>
          <w:szCs w:val="28"/>
        </w:rPr>
        <w:t>.</w:t>
      </w:r>
    </w:p>
    <w:p w:rsidR="009D5895" w:rsidRDefault="009D5895" w:rsidP="0093025F">
      <w:pPr>
        <w:numPr>
          <w:ilvl w:val="0"/>
          <w:numId w:val="1"/>
        </w:numPr>
        <w:ind w:right="-711"/>
        <w:jc w:val="both"/>
        <w:rPr>
          <w:sz w:val="28"/>
          <w:szCs w:val="28"/>
        </w:rPr>
      </w:pPr>
      <w:r w:rsidRPr="00BB5B1A">
        <w:rPr>
          <w:sz w:val="28"/>
          <w:szCs w:val="28"/>
        </w:rPr>
        <w:t xml:space="preserve"> </w:t>
      </w:r>
      <w:r w:rsidR="00964703" w:rsidRPr="00BB5B1A">
        <w:rPr>
          <w:sz w:val="28"/>
          <w:szCs w:val="28"/>
        </w:rPr>
        <w:t xml:space="preserve">Создать </w:t>
      </w:r>
      <w:proofErr w:type="gramStart"/>
      <w:r w:rsidR="00964703" w:rsidRPr="00BB5B1A">
        <w:rPr>
          <w:sz w:val="28"/>
          <w:szCs w:val="28"/>
        </w:rPr>
        <w:t>строку, содержащую первые пять</w:t>
      </w:r>
      <w:proofErr w:type="gramEnd"/>
      <w:r w:rsidR="00964703" w:rsidRPr="00BB5B1A">
        <w:rPr>
          <w:sz w:val="28"/>
          <w:szCs w:val="28"/>
        </w:rPr>
        <w:t xml:space="preserve"> символов русского алфавита</w:t>
      </w:r>
      <w:r w:rsidR="00BB5B1A">
        <w:rPr>
          <w:sz w:val="28"/>
          <w:szCs w:val="28"/>
        </w:rPr>
        <w:t xml:space="preserve"> и с</w:t>
      </w:r>
      <w:r w:rsidR="00BB5B1A">
        <w:rPr>
          <w:sz w:val="24"/>
          <w:szCs w:val="24"/>
        </w:rPr>
        <w:t xml:space="preserve"> </w:t>
      </w:r>
      <w:r w:rsidR="00BB5B1A" w:rsidRPr="00BB5B1A">
        <w:rPr>
          <w:sz w:val="28"/>
          <w:szCs w:val="28"/>
        </w:rPr>
        <w:t xml:space="preserve">помощью функции </w:t>
      </w:r>
      <w:proofErr w:type="spellStart"/>
      <w:r w:rsidR="00BB5B1A" w:rsidRPr="00BB5B1A">
        <w:rPr>
          <w:sz w:val="28"/>
          <w:szCs w:val="28"/>
        </w:rPr>
        <w:t>ToCharacterCode</w:t>
      </w:r>
      <w:proofErr w:type="spellEnd"/>
      <w:r w:rsidR="00BB5B1A" w:rsidRPr="00BB5B1A">
        <w:rPr>
          <w:sz w:val="28"/>
          <w:szCs w:val="28"/>
        </w:rPr>
        <w:t xml:space="preserve"> определить коды представления русского алфавита.</w:t>
      </w:r>
    </w:p>
    <w:p w:rsidR="00BB5B1A" w:rsidRPr="000D12F6" w:rsidRDefault="00BB5B1A" w:rsidP="000D12F6">
      <w:pPr>
        <w:numPr>
          <w:ilvl w:val="0"/>
          <w:numId w:val="1"/>
        </w:numPr>
        <w:ind w:right="-711"/>
        <w:jc w:val="both"/>
        <w:rPr>
          <w:sz w:val="28"/>
          <w:szCs w:val="28"/>
        </w:rPr>
      </w:pPr>
      <w:r w:rsidRPr="00BB5B1A">
        <w:rPr>
          <w:sz w:val="28"/>
          <w:szCs w:val="28"/>
        </w:rPr>
        <w:t xml:space="preserve">Перевести символы вектора п.7 из кодов ASCII в UNICOD и вновь вывести с помощью </w:t>
      </w:r>
      <w:proofErr w:type="spellStart"/>
      <w:r w:rsidRPr="00BB5B1A">
        <w:rPr>
          <w:sz w:val="28"/>
          <w:szCs w:val="28"/>
        </w:rPr>
        <w:t>FromCharacterCode</w:t>
      </w:r>
      <w:proofErr w:type="spellEnd"/>
      <w:r w:rsidRPr="00BB5B1A">
        <w:rPr>
          <w:sz w:val="28"/>
          <w:szCs w:val="28"/>
        </w:rPr>
        <w:t xml:space="preserve"> (</w:t>
      </w:r>
      <w:r w:rsidR="000D12F6">
        <w:rPr>
          <w:sz w:val="28"/>
          <w:szCs w:val="28"/>
        </w:rPr>
        <w:t xml:space="preserve">см. </w:t>
      </w:r>
      <w:r w:rsidR="000D12F6">
        <w:rPr>
          <w:sz w:val="28"/>
          <w:szCs w:val="28"/>
          <w:lang w:val="en-US"/>
        </w:rPr>
        <w:t xml:space="preserve">Character Codes </w:t>
      </w:r>
      <w:r w:rsidR="000D12F6">
        <w:rPr>
          <w:sz w:val="28"/>
          <w:szCs w:val="28"/>
        </w:rPr>
        <w:t xml:space="preserve">в системе документации </w:t>
      </w:r>
      <w:r w:rsidR="000D12F6">
        <w:rPr>
          <w:sz w:val="28"/>
          <w:szCs w:val="28"/>
          <w:lang w:val="en-US"/>
        </w:rPr>
        <w:t xml:space="preserve">Wolfram </w:t>
      </w:r>
      <w:proofErr w:type="spellStart"/>
      <w:r w:rsidR="000D12F6">
        <w:rPr>
          <w:sz w:val="28"/>
          <w:szCs w:val="28"/>
          <w:lang w:val="en-US"/>
        </w:rPr>
        <w:t>Mathematica</w:t>
      </w:r>
      <w:proofErr w:type="spellEnd"/>
      <w:r w:rsidRPr="000D12F6">
        <w:rPr>
          <w:sz w:val="28"/>
          <w:szCs w:val="28"/>
        </w:rPr>
        <w:t>).</w:t>
      </w:r>
    </w:p>
    <w:p w:rsidR="006F3ED9" w:rsidRDefault="00EA14BB" w:rsidP="00FA0D28">
      <w:pPr>
        <w:numPr>
          <w:ilvl w:val="0"/>
          <w:numId w:val="1"/>
        </w:numPr>
        <w:ind w:right="-711"/>
        <w:jc w:val="both"/>
        <w:rPr>
          <w:sz w:val="28"/>
          <w:szCs w:val="28"/>
        </w:rPr>
      </w:pPr>
      <w:r w:rsidRPr="00EA14BB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пример (</w:t>
      </w:r>
      <w:r w:rsidRPr="00EA14BB">
        <w:rPr>
          <w:sz w:val="28"/>
          <w:szCs w:val="28"/>
        </w:rPr>
        <w:t>шаблон</w:t>
      </w:r>
      <w:r>
        <w:rPr>
          <w:sz w:val="28"/>
          <w:szCs w:val="28"/>
        </w:rPr>
        <w:t>)</w:t>
      </w:r>
      <w:r w:rsidRPr="00EA14BB">
        <w:rPr>
          <w:sz w:val="28"/>
          <w:szCs w:val="28"/>
        </w:rPr>
        <w:t xml:space="preserve"> для латинского алфавита</w:t>
      </w:r>
      <w:r w:rsidR="005E7AC7">
        <w:rPr>
          <w:sz w:val="28"/>
          <w:szCs w:val="28"/>
        </w:rPr>
        <w:t xml:space="preserve"> </w:t>
      </w:r>
      <w:r w:rsidRPr="00EA14BB">
        <w:rPr>
          <w:sz w:val="28"/>
          <w:szCs w:val="28"/>
        </w:rPr>
        <w:t>сформировать программу</w:t>
      </w:r>
      <w:r w:rsidR="005E7AC7">
        <w:rPr>
          <w:sz w:val="28"/>
          <w:szCs w:val="28"/>
        </w:rPr>
        <w:t>,</w:t>
      </w:r>
      <w:r w:rsidRPr="00EA14BB">
        <w:rPr>
          <w:sz w:val="28"/>
          <w:szCs w:val="28"/>
        </w:rPr>
        <w:t xml:space="preserve"> реализующую шифр Цезаря для русского алфавита с вводом данных из файла. </w:t>
      </w:r>
      <w:r w:rsidRPr="0043404A">
        <w:rPr>
          <w:sz w:val="28"/>
          <w:szCs w:val="28"/>
        </w:rPr>
        <w:t>С помощью</w:t>
      </w:r>
      <w:r w:rsidR="00FA0D28" w:rsidRPr="0043404A">
        <w:rPr>
          <w:sz w:val="28"/>
          <w:szCs w:val="28"/>
        </w:rPr>
        <w:t xml:space="preserve"> </w:t>
      </w:r>
      <w:r w:rsidRPr="0043404A">
        <w:rPr>
          <w:sz w:val="28"/>
          <w:szCs w:val="28"/>
        </w:rPr>
        <w:t xml:space="preserve">функции </w:t>
      </w:r>
      <w:proofErr w:type="spellStart"/>
      <w:r w:rsidRPr="0043404A">
        <w:rPr>
          <w:sz w:val="28"/>
          <w:szCs w:val="28"/>
        </w:rPr>
        <w:t>ToCharacterCode</w:t>
      </w:r>
      <w:proofErr w:type="spellEnd"/>
      <w:r w:rsidRPr="0043404A">
        <w:rPr>
          <w:sz w:val="28"/>
          <w:szCs w:val="28"/>
        </w:rPr>
        <w:t xml:space="preserve"> и </w:t>
      </w:r>
      <w:proofErr w:type="spellStart"/>
      <w:r w:rsidRPr="0043404A">
        <w:rPr>
          <w:sz w:val="28"/>
          <w:szCs w:val="28"/>
        </w:rPr>
        <w:t>FromCharacterCode</w:t>
      </w:r>
      <w:proofErr w:type="spellEnd"/>
      <w:r w:rsidRPr="0043404A">
        <w:rPr>
          <w:sz w:val="28"/>
          <w:szCs w:val="28"/>
        </w:rPr>
        <w:t xml:space="preserve"> пакета "Математика", преобразующих символы в  ASCII коды и обратно </w:t>
      </w:r>
      <w:proofErr w:type="gramStart"/>
      <w:r w:rsidRPr="0043404A">
        <w:rPr>
          <w:sz w:val="28"/>
          <w:szCs w:val="28"/>
        </w:rPr>
        <w:t xml:space="preserve">( </w:t>
      </w:r>
      <w:proofErr w:type="gramEnd"/>
      <w:r w:rsidRPr="0043404A">
        <w:rPr>
          <w:sz w:val="28"/>
          <w:szCs w:val="28"/>
        </w:rPr>
        <w:t>код буквы a-97, код буквы b-98 и т.д.), можно задать шифр Цезаря с помощью следующей функции:</w:t>
      </w:r>
    </w:p>
    <w:p w:rsidR="00D72C5C" w:rsidRPr="00011D5D" w:rsidRDefault="00EA14BB" w:rsidP="006F3ED9">
      <w:pPr>
        <w:ind w:left="360" w:right="-711"/>
        <w:jc w:val="both"/>
        <w:rPr>
          <w:sz w:val="28"/>
          <w:szCs w:val="28"/>
          <w:lang w:val="en-US"/>
        </w:rPr>
      </w:pPr>
      <w:r w:rsidRPr="00011D5D">
        <w:rPr>
          <w:sz w:val="28"/>
          <w:szCs w:val="28"/>
        </w:rPr>
        <w:t xml:space="preserve"> </w:t>
      </w:r>
      <w:proofErr w:type="spellStart"/>
      <w:proofErr w:type="gramStart"/>
      <w:r w:rsidRPr="006F3ED9">
        <w:rPr>
          <w:sz w:val="28"/>
          <w:szCs w:val="28"/>
          <w:lang w:val="en-US"/>
        </w:rPr>
        <w:t>CaesarCipher</w:t>
      </w:r>
      <w:proofErr w:type="spellEnd"/>
      <w:r w:rsidRPr="006F3ED9">
        <w:rPr>
          <w:sz w:val="28"/>
          <w:szCs w:val="28"/>
          <w:lang w:val="en-US"/>
        </w:rPr>
        <w:t>[</w:t>
      </w:r>
      <w:proofErr w:type="gramEnd"/>
      <w:r w:rsidRPr="006F3ED9">
        <w:rPr>
          <w:sz w:val="28"/>
          <w:szCs w:val="28"/>
          <w:lang w:val="en-US"/>
        </w:rPr>
        <w:t>plaintext_, key_]:=</w:t>
      </w:r>
      <w:r w:rsidRPr="006F3ED9">
        <w:rPr>
          <w:sz w:val="28"/>
          <w:szCs w:val="28"/>
          <w:lang w:val="en-US"/>
        </w:rPr>
        <w:tab/>
      </w:r>
    </w:p>
    <w:p w:rsidR="00EA14BB" w:rsidRPr="00011D5D" w:rsidRDefault="00EA14BB" w:rsidP="006F3ED9">
      <w:pPr>
        <w:ind w:left="360" w:right="-711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3ED9">
        <w:rPr>
          <w:sz w:val="28"/>
          <w:szCs w:val="28"/>
          <w:lang w:val="en-US"/>
        </w:rPr>
        <w:t>FromCharacterCode</w:t>
      </w:r>
      <w:proofErr w:type="spellEnd"/>
      <w:r w:rsidRPr="006F3ED9">
        <w:rPr>
          <w:sz w:val="28"/>
          <w:szCs w:val="28"/>
          <w:lang w:val="en-US"/>
        </w:rPr>
        <w:t>[</w:t>
      </w:r>
      <w:proofErr w:type="gramEnd"/>
      <w:r w:rsidRPr="006F3ED9">
        <w:rPr>
          <w:sz w:val="28"/>
          <w:szCs w:val="28"/>
          <w:lang w:val="en-US"/>
        </w:rPr>
        <w:t xml:space="preserve"> Mod[ </w:t>
      </w:r>
      <w:proofErr w:type="spellStart"/>
      <w:r w:rsidRPr="006F3ED9">
        <w:rPr>
          <w:sz w:val="28"/>
          <w:szCs w:val="28"/>
          <w:lang w:val="en-US"/>
        </w:rPr>
        <w:t>ToCharacterCode</w:t>
      </w:r>
      <w:proofErr w:type="spellEnd"/>
      <w:r w:rsidRPr="006F3ED9">
        <w:rPr>
          <w:sz w:val="28"/>
          <w:szCs w:val="28"/>
          <w:lang w:val="en-US"/>
        </w:rPr>
        <w:t>[plaintext] - 97 +key, 26] + 97]</w:t>
      </w:r>
    </w:p>
    <w:p w:rsidR="00D72C5C" w:rsidRPr="00011D5D" w:rsidRDefault="00D72C5C" w:rsidP="006F3ED9">
      <w:pPr>
        <w:ind w:left="360" w:right="-711"/>
        <w:jc w:val="both"/>
        <w:rPr>
          <w:sz w:val="28"/>
          <w:szCs w:val="28"/>
          <w:lang w:val="en-US"/>
        </w:rPr>
      </w:pPr>
    </w:p>
    <w:p w:rsidR="00D72C5C" w:rsidRDefault="00EA14BB" w:rsidP="00D72C5C">
      <w:pPr>
        <w:pStyle w:val="2"/>
        <w:ind w:left="426"/>
        <w:jc w:val="left"/>
        <w:rPr>
          <w:szCs w:val="28"/>
        </w:rPr>
      </w:pPr>
      <w:r w:rsidRPr="0043404A">
        <w:rPr>
          <w:szCs w:val="28"/>
        </w:rPr>
        <w:t>Пример использования:</w:t>
      </w:r>
    </w:p>
    <w:p w:rsidR="00EA14BB" w:rsidRPr="00D72C5C" w:rsidRDefault="00FA0D28" w:rsidP="00D72C5C">
      <w:pPr>
        <w:pStyle w:val="2"/>
        <w:ind w:left="426"/>
        <w:jc w:val="left"/>
        <w:rPr>
          <w:szCs w:val="28"/>
          <w:lang w:val="en-US"/>
        </w:rPr>
      </w:pPr>
      <w:r w:rsidRPr="00D72C5C">
        <w:rPr>
          <w:szCs w:val="28"/>
          <w:lang w:val="en-US"/>
        </w:rPr>
        <w:t xml:space="preserve"> </w:t>
      </w:r>
      <w:proofErr w:type="spellStart"/>
      <w:proofErr w:type="gramStart"/>
      <w:r w:rsidR="00EA14BB" w:rsidRPr="0043404A">
        <w:rPr>
          <w:szCs w:val="28"/>
          <w:lang w:val="en-US"/>
        </w:rPr>
        <w:t>CaesarCipher</w:t>
      </w:r>
      <w:proofErr w:type="spellEnd"/>
      <w:r w:rsidR="00EA14BB" w:rsidRPr="00D72C5C">
        <w:rPr>
          <w:szCs w:val="28"/>
          <w:lang w:val="en-US"/>
        </w:rPr>
        <w:t>[</w:t>
      </w:r>
      <w:proofErr w:type="gramEnd"/>
      <w:r w:rsidR="00EA14BB" w:rsidRPr="0043404A">
        <w:rPr>
          <w:szCs w:val="28"/>
          <w:lang w:val="en-US"/>
        </w:rPr>
        <w:t>plaintext</w:t>
      </w:r>
      <w:r w:rsidR="00EA14BB" w:rsidRPr="00D72C5C">
        <w:rPr>
          <w:szCs w:val="28"/>
          <w:lang w:val="en-US"/>
        </w:rPr>
        <w:t xml:space="preserve">_, </w:t>
      </w:r>
      <w:r w:rsidR="00EA14BB" w:rsidRPr="0043404A">
        <w:rPr>
          <w:szCs w:val="28"/>
          <w:lang w:val="en-US"/>
        </w:rPr>
        <w:t>key</w:t>
      </w:r>
      <w:r w:rsidR="00EA14BB" w:rsidRPr="00D72C5C">
        <w:rPr>
          <w:szCs w:val="28"/>
          <w:lang w:val="en-US"/>
        </w:rPr>
        <w:t>_]:=</w:t>
      </w:r>
      <w:r w:rsidR="00EA14BB" w:rsidRPr="00D72C5C">
        <w:rPr>
          <w:szCs w:val="28"/>
          <w:lang w:val="en-US"/>
        </w:rPr>
        <w:tab/>
      </w:r>
      <w:proofErr w:type="spellStart"/>
      <w:r w:rsidR="00EA14BB" w:rsidRPr="0043404A">
        <w:rPr>
          <w:szCs w:val="28"/>
          <w:lang w:val="en-US"/>
        </w:rPr>
        <w:t>FromCharacterCode</w:t>
      </w:r>
      <w:proofErr w:type="spellEnd"/>
      <w:r w:rsidR="00EA14BB" w:rsidRPr="00D72C5C">
        <w:rPr>
          <w:szCs w:val="28"/>
          <w:lang w:val="en-US"/>
        </w:rPr>
        <w:t xml:space="preserve">[ </w:t>
      </w:r>
      <w:r w:rsidR="00EA14BB" w:rsidRPr="0043404A">
        <w:rPr>
          <w:szCs w:val="28"/>
          <w:lang w:val="en-US"/>
        </w:rPr>
        <w:t>Mod</w:t>
      </w:r>
      <w:r w:rsidR="00EA14BB" w:rsidRPr="00D72C5C">
        <w:rPr>
          <w:szCs w:val="28"/>
          <w:lang w:val="en-US"/>
        </w:rPr>
        <w:t xml:space="preserve">[ </w:t>
      </w:r>
      <w:proofErr w:type="spellStart"/>
      <w:r w:rsidR="00EA14BB" w:rsidRPr="0043404A">
        <w:rPr>
          <w:szCs w:val="28"/>
          <w:lang w:val="en-US"/>
        </w:rPr>
        <w:t>ToCharacterCode</w:t>
      </w:r>
      <w:proofErr w:type="spellEnd"/>
      <w:r w:rsidR="00EA14BB" w:rsidRPr="00D72C5C">
        <w:rPr>
          <w:szCs w:val="28"/>
          <w:lang w:val="en-US"/>
        </w:rPr>
        <w:t>[</w:t>
      </w:r>
      <w:r w:rsidR="00EA14BB" w:rsidRPr="0043404A">
        <w:rPr>
          <w:szCs w:val="28"/>
          <w:lang w:val="en-US"/>
        </w:rPr>
        <w:t>plaintext</w:t>
      </w:r>
      <w:r w:rsidR="00EA14BB" w:rsidRPr="00D72C5C">
        <w:rPr>
          <w:szCs w:val="28"/>
          <w:lang w:val="en-US"/>
        </w:rPr>
        <w:t>] - 97 +</w:t>
      </w:r>
      <w:r w:rsidR="00EA14BB" w:rsidRPr="0043404A">
        <w:rPr>
          <w:szCs w:val="28"/>
          <w:lang w:val="en-US"/>
        </w:rPr>
        <w:t>key</w:t>
      </w:r>
      <w:r w:rsidR="00EA14BB" w:rsidRPr="00D72C5C">
        <w:rPr>
          <w:szCs w:val="28"/>
          <w:lang w:val="en-US"/>
        </w:rPr>
        <w:t>, 26] + 97]</w:t>
      </w:r>
    </w:p>
    <w:p w:rsidR="00EA14BB" w:rsidRPr="0043404A" w:rsidRDefault="00EA14BB" w:rsidP="00D72C5C">
      <w:pPr>
        <w:rPr>
          <w:sz w:val="28"/>
          <w:szCs w:val="28"/>
          <w:lang w:val="en-US"/>
        </w:rPr>
      </w:pPr>
      <w:proofErr w:type="gramStart"/>
      <w:r w:rsidRPr="0043404A">
        <w:rPr>
          <w:sz w:val="28"/>
          <w:szCs w:val="28"/>
          <w:lang w:val="en-US"/>
        </w:rPr>
        <w:t>plaintext</w:t>
      </w:r>
      <w:proofErr w:type="gramEnd"/>
      <w:r w:rsidRPr="0043404A">
        <w:rPr>
          <w:sz w:val="28"/>
          <w:szCs w:val="28"/>
          <w:lang w:val="en-US"/>
        </w:rPr>
        <w:t>="</w:t>
      </w:r>
      <w:proofErr w:type="spellStart"/>
      <w:r w:rsidRPr="0043404A">
        <w:rPr>
          <w:sz w:val="28"/>
          <w:szCs w:val="28"/>
          <w:lang w:val="en-US"/>
        </w:rPr>
        <w:t>typehereyourplaintextinsmallletters</w:t>
      </w:r>
      <w:proofErr w:type="spellEnd"/>
      <w:r w:rsidRPr="0043404A">
        <w:rPr>
          <w:sz w:val="28"/>
          <w:szCs w:val="28"/>
          <w:lang w:val="en-US"/>
        </w:rPr>
        <w:t>";</w:t>
      </w:r>
    </w:p>
    <w:p w:rsidR="00EA14BB" w:rsidRPr="0043404A" w:rsidRDefault="00EA14BB" w:rsidP="00D72C5C">
      <w:pPr>
        <w:rPr>
          <w:sz w:val="28"/>
          <w:szCs w:val="28"/>
          <w:lang w:val="en-US"/>
        </w:rPr>
      </w:pPr>
      <w:proofErr w:type="gramStart"/>
      <w:r w:rsidRPr="0043404A">
        <w:rPr>
          <w:sz w:val="28"/>
          <w:szCs w:val="28"/>
          <w:lang w:val="en-US"/>
        </w:rPr>
        <w:t>key=</w:t>
      </w:r>
      <w:proofErr w:type="gramEnd"/>
      <w:r w:rsidRPr="0043404A">
        <w:rPr>
          <w:sz w:val="28"/>
          <w:szCs w:val="28"/>
          <w:lang w:val="en-US"/>
        </w:rPr>
        <w:t>24;</w:t>
      </w:r>
    </w:p>
    <w:p w:rsidR="00FA0D28" w:rsidRPr="00011D5D" w:rsidRDefault="00EA14BB" w:rsidP="00D72C5C">
      <w:pPr>
        <w:pStyle w:val="2"/>
        <w:jc w:val="left"/>
        <w:rPr>
          <w:szCs w:val="28"/>
          <w:lang w:val="en-US"/>
        </w:rPr>
      </w:pPr>
      <w:proofErr w:type="spellStart"/>
      <w:proofErr w:type="gramStart"/>
      <w:r w:rsidRPr="0043404A">
        <w:rPr>
          <w:szCs w:val="28"/>
          <w:lang w:val="en-US"/>
        </w:rPr>
        <w:t>CaesarCipher</w:t>
      </w:r>
      <w:proofErr w:type="spellEnd"/>
      <w:r w:rsidRPr="0043404A">
        <w:rPr>
          <w:szCs w:val="28"/>
          <w:lang w:val="en-US"/>
        </w:rPr>
        <w:t>[</w:t>
      </w:r>
      <w:proofErr w:type="spellStart"/>
      <w:proofErr w:type="gramEnd"/>
      <w:r w:rsidRPr="0043404A">
        <w:rPr>
          <w:szCs w:val="28"/>
          <w:lang w:val="en-US"/>
        </w:rPr>
        <w:t>plaintext,key</w:t>
      </w:r>
      <w:proofErr w:type="spellEnd"/>
      <w:r w:rsidRPr="0043404A">
        <w:rPr>
          <w:szCs w:val="28"/>
          <w:lang w:val="en-US"/>
        </w:rPr>
        <w:t>]</w:t>
      </w:r>
    </w:p>
    <w:p w:rsidR="00FA0D28" w:rsidRPr="0043404A" w:rsidRDefault="00EA14BB" w:rsidP="00D72C5C">
      <w:pPr>
        <w:pStyle w:val="2"/>
        <w:jc w:val="left"/>
        <w:rPr>
          <w:szCs w:val="28"/>
        </w:rPr>
      </w:pPr>
      <w:proofErr w:type="spellStart"/>
      <w:r w:rsidRPr="0043404A">
        <w:rPr>
          <w:szCs w:val="28"/>
        </w:rPr>
        <w:t>rwncfcpcwmspnjyglrcvrglqkyjjjcrrcpq</w:t>
      </w:r>
      <w:proofErr w:type="spellEnd"/>
    </w:p>
    <w:p w:rsidR="00FA0D28" w:rsidRPr="00FA0D28" w:rsidRDefault="002E2E3F" w:rsidP="002E2E3F">
      <w:pPr>
        <w:numPr>
          <w:ilvl w:val="0"/>
          <w:numId w:val="3"/>
        </w:numPr>
        <w:ind w:right="-71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0D28" w:rsidRPr="00FA0D28">
        <w:rPr>
          <w:sz w:val="28"/>
          <w:szCs w:val="28"/>
        </w:rPr>
        <w:t xml:space="preserve">Реализовать расшифровку заданного в п.5 файла </w:t>
      </w:r>
      <w:r w:rsidR="00FA0D28" w:rsidRPr="00FA0D28">
        <w:rPr>
          <w:sz w:val="28"/>
          <w:szCs w:val="28"/>
          <w:lang w:val="en-US"/>
        </w:rPr>
        <w:t>CN</w:t>
      </w:r>
      <w:r w:rsidR="00FA0D28" w:rsidRPr="00FA0D28">
        <w:rPr>
          <w:sz w:val="28"/>
          <w:szCs w:val="28"/>
        </w:rPr>
        <w:t xml:space="preserve"> методом силовой </w:t>
      </w:r>
      <w:r w:rsidR="00FA0D28">
        <w:rPr>
          <w:sz w:val="28"/>
          <w:szCs w:val="28"/>
        </w:rPr>
        <w:t xml:space="preserve">  </w:t>
      </w:r>
      <w:r w:rsidR="00FA0D28" w:rsidRPr="00FA0D28">
        <w:rPr>
          <w:sz w:val="28"/>
          <w:szCs w:val="28"/>
        </w:rPr>
        <w:t>атаки</w:t>
      </w:r>
      <w:r w:rsidR="00981482">
        <w:rPr>
          <w:sz w:val="28"/>
          <w:szCs w:val="28"/>
        </w:rPr>
        <w:t xml:space="preserve"> (использовать первые 40 символов текста).</w:t>
      </w:r>
      <w:del w:id="0" w:author="USER" w:date="2008-03-18T22:02:00Z">
        <w:r w:rsidR="00FA0D28" w:rsidRPr="00FA0D28" w:rsidDel="00981482">
          <w:rPr>
            <w:sz w:val="28"/>
            <w:szCs w:val="28"/>
          </w:rPr>
          <w:delText xml:space="preserve"> </w:delText>
        </w:r>
      </w:del>
    </w:p>
    <w:p w:rsidR="00FA0D28" w:rsidRPr="0043404A" w:rsidRDefault="00FA0D28" w:rsidP="002E2E3F">
      <w:pPr>
        <w:ind w:right="-711" w:firstLine="709"/>
        <w:rPr>
          <w:sz w:val="28"/>
          <w:szCs w:val="28"/>
        </w:rPr>
      </w:pPr>
      <w:r w:rsidRPr="0043404A">
        <w:rPr>
          <w:sz w:val="28"/>
          <w:szCs w:val="28"/>
        </w:rPr>
        <w:t>Пример     для латинского алфавита</w:t>
      </w:r>
      <w:proofErr w:type="gramStart"/>
      <w:r w:rsidRPr="0043404A">
        <w:rPr>
          <w:sz w:val="28"/>
          <w:szCs w:val="28"/>
        </w:rPr>
        <w:t xml:space="preserve"> :</w:t>
      </w:r>
      <w:proofErr w:type="gramEnd"/>
      <w:r w:rsidRPr="0043404A">
        <w:rPr>
          <w:sz w:val="28"/>
          <w:szCs w:val="28"/>
        </w:rPr>
        <w:t xml:space="preserve"> </w:t>
      </w:r>
      <w:proofErr w:type="spellStart"/>
      <w:r w:rsidRPr="0043404A">
        <w:rPr>
          <w:sz w:val="28"/>
          <w:szCs w:val="28"/>
        </w:rPr>
        <w:t>ciphertext=</w:t>
      </w:r>
      <w:proofErr w:type="spellEnd"/>
      <w:r w:rsidRPr="0043404A">
        <w:rPr>
          <w:sz w:val="28"/>
          <w:szCs w:val="28"/>
        </w:rPr>
        <w:t>"</w:t>
      </w:r>
      <w:proofErr w:type="spellStart"/>
      <w:r w:rsidRPr="0043404A">
        <w:rPr>
          <w:sz w:val="28"/>
          <w:szCs w:val="28"/>
        </w:rPr>
        <w:t>yhaklwpnw</w:t>
      </w:r>
      <w:proofErr w:type="spellEnd"/>
      <w:r w:rsidRPr="0043404A">
        <w:rPr>
          <w:sz w:val="28"/>
          <w:szCs w:val="28"/>
        </w:rPr>
        <w:t>";</w:t>
      </w:r>
    </w:p>
    <w:p w:rsidR="006E06FF" w:rsidRPr="00011D5D" w:rsidRDefault="00FA0D28" w:rsidP="002E2E3F">
      <w:pPr>
        <w:pStyle w:val="2"/>
        <w:ind w:right="-711" w:firstLine="720"/>
        <w:jc w:val="left"/>
        <w:rPr>
          <w:szCs w:val="28"/>
          <w:lang w:val="en-US"/>
        </w:rPr>
      </w:pPr>
      <w:proofErr w:type="gramStart"/>
      <w:r w:rsidRPr="00011D5D">
        <w:rPr>
          <w:szCs w:val="28"/>
          <w:lang w:val="en-US"/>
        </w:rPr>
        <w:t>Table[</w:t>
      </w:r>
      <w:proofErr w:type="spellStart"/>
      <w:proofErr w:type="gramEnd"/>
      <w:r w:rsidRPr="00011D5D">
        <w:rPr>
          <w:szCs w:val="28"/>
          <w:lang w:val="en-US"/>
        </w:rPr>
        <w:t>CaesarCipher</w:t>
      </w:r>
      <w:proofErr w:type="spellEnd"/>
      <w:r w:rsidRPr="00011D5D">
        <w:rPr>
          <w:szCs w:val="28"/>
          <w:lang w:val="en-US"/>
        </w:rPr>
        <w:t>[</w:t>
      </w:r>
      <w:proofErr w:type="spellStart"/>
      <w:r w:rsidRPr="00011D5D">
        <w:rPr>
          <w:szCs w:val="28"/>
          <w:lang w:val="en-US"/>
        </w:rPr>
        <w:t>ciphertext</w:t>
      </w:r>
      <w:proofErr w:type="spellEnd"/>
      <w:r w:rsidRPr="00011D5D">
        <w:rPr>
          <w:szCs w:val="28"/>
          <w:lang w:val="en-US"/>
        </w:rPr>
        <w:t>,-key],{key,1,26}]</w:t>
      </w:r>
      <w:r w:rsidR="006E06FF" w:rsidRPr="00011D5D">
        <w:rPr>
          <w:szCs w:val="28"/>
          <w:lang w:val="en-US"/>
        </w:rPr>
        <w:t>.</w:t>
      </w:r>
    </w:p>
    <w:p w:rsidR="006E06FF" w:rsidRDefault="002E2E3F" w:rsidP="002E2E3F">
      <w:pPr>
        <w:pStyle w:val="2"/>
        <w:numPr>
          <w:ilvl w:val="0"/>
          <w:numId w:val="6"/>
        </w:numPr>
        <w:ind w:right="-711"/>
        <w:jc w:val="left"/>
        <w:rPr>
          <w:szCs w:val="28"/>
        </w:rPr>
      </w:pPr>
      <w:r w:rsidRPr="00011D5D">
        <w:rPr>
          <w:szCs w:val="28"/>
          <w:lang w:val="en-US"/>
        </w:rPr>
        <w:t xml:space="preserve"> </w:t>
      </w:r>
      <w:r w:rsidR="006E06FF" w:rsidRPr="006E06FF">
        <w:rPr>
          <w:szCs w:val="28"/>
        </w:rPr>
        <w:t>Р</w:t>
      </w:r>
      <w:r w:rsidR="006E06FF">
        <w:rPr>
          <w:szCs w:val="28"/>
        </w:rPr>
        <w:t xml:space="preserve">азработать </w:t>
      </w:r>
      <w:r w:rsidR="0043404A">
        <w:rPr>
          <w:szCs w:val="28"/>
        </w:rPr>
        <w:t xml:space="preserve">программный модуль шифрования текста системой </w:t>
      </w:r>
      <w:proofErr w:type="spellStart"/>
      <w:r w:rsidR="0043404A">
        <w:rPr>
          <w:szCs w:val="28"/>
        </w:rPr>
        <w:t>афинных</w:t>
      </w:r>
      <w:proofErr w:type="spellEnd"/>
      <w:r w:rsidR="0043404A">
        <w:rPr>
          <w:szCs w:val="28"/>
        </w:rPr>
        <w:t xml:space="preserve"> подстановок.</w:t>
      </w:r>
      <w:r w:rsidR="006E06FF">
        <w:rPr>
          <w:szCs w:val="28"/>
        </w:rPr>
        <w:t xml:space="preserve"> </w:t>
      </w:r>
    </w:p>
    <w:p w:rsidR="0043404A" w:rsidRPr="0043404A" w:rsidRDefault="0043404A" w:rsidP="0043404A">
      <w:pPr>
        <w:ind w:left="360"/>
        <w:rPr>
          <w:sz w:val="28"/>
          <w:szCs w:val="28"/>
        </w:rPr>
      </w:pPr>
      <w:r>
        <w:rPr>
          <w:sz w:val="28"/>
          <w:szCs w:val="28"/>
        </w:rPr>
        <w:t>14.</w:t>
      </w:r>
      <w:r w:rsidRPr="0043404A">
        <w:rPr>
          <w:szCs w:val="28"/>
        </w:rPr>
        <w:t xml:space="preserve"> </w:t>
      </w:r>
      <w:r w:rsidRPr="0043404A">
        <w:rPr>
          <w:sz w:val="28"/>
          <w:szCs w:val="28"/>
        </w:rPr>
        <w:t xml:space="preserve">Разработать программный модуль шифрования текста системой </w:t>
      </w:r>
      <w:r w:rsidR="00F80BA0">
        <w:rPr>
          <w:sz w:val="28"/>
          <w:szCs w:val="28"/>
        </w:rPr>
        <w:t>Цезаря с ключевым словом.</w:t>
      </w:r>
    </w:p>
    <w:p w:rsidR="0043404A" w:rsidRPr="0043404A" w:rsidRDefault="0043404A" w:rsidP="0043404A">
      <w:pPr>
        <w:rPr>
          <w:sz w:val="28"/>
          <w:szCs w:val="28"/>
        </w:rPr>
      </w:pPr>
    </w:p>
    <w:p w:rsidR="006E06FF" w:rsidRDefault="0043404A" w:rsidP="0043404A">
      <w:pPr>
        <w:ind w:left="644" w:right="-711"/>
        <w:rPr>
          <w:sz w:val="28"/>
          <w:szCs w:val="28"/>
        </w:rPr>
      </w:pPr>
      <w:r>
        <w:rPr>
          <w:sz w:val="28"/>
          <w:szCs w:val="28"/>
        </w:rPr>
        <w:t>15.</w:t>
      </w:r>
      <w:r w:rsidR="002E2E3F">
        <w:rPr>
          <w:sz w:val="28"/>
          <w:szCs w:val="28"/>
        </w:rPr>
        <w:t xml:space="preserve"> </w:t>
      </w:r>
      <w:r w:rsidR="005929C1">
        <w:rPr>
          <w:sz w:val="28"/>
          <w:szCs w:val="28"/>
        </w:rPr>
        <w:t xml:space="preserve">Построить три совмещенные по вертикали диаграммы распределения </w:t>
      </w:r>
      <w:r w:rsidR="002E2E3F">
        <w:rPr>
          <w:sz w:val="28"/>
          <w:szCs w:val="28"/>
        </w:rPr>
        <w:t xml:space="preserve"> </w:t>
      </w:r>
      <w:r w:rsidR="005929C1">
        <w:rPr>
          <w:sz w:val="28"/>
          <w:szCs w:val="28"/>
        </w:rPr>
        <w:t>символов текста из п</w:t>
      </w:r>
      <w:proofErr w:type="gramStart"/>
      <w:r w:rsidR="005929C1">
        <w:rPr>
          <w:sz w:val="28"/>
          <w:szCs w:val="28"/>
        </w:rPr>
        <w:t>1</w:t>
      </w:r>
      <w:proofErr w:type="gramEnd"/>
      <w:r w:rsidR="005929C1">
        <w:rPr>
          <w:sz w:val="28"/>
          <w:szCs w:val="28"/>
        </w:rPr>
        <w:t>:</w:t>
      </w:r>
    </w:p>
    <w:p w:rsidR="005929C1" w:rsidRDefault="005929C1" w:rsidP="00F80BA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исходный открытый текст;</w:t>
      </w:r>
    </w:p>
    <w:p w:rsidR="005929C1" w:rsidRDefault="005E7AC7" w:rsidP="00F80BA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текст, </w:t>
      </w:r>
      <w:r w:rsidR="005929C1" w:rsidRPr="005929C1">
        <w:rPr>
          <w:sz w:val="28"/>
          <w:szCs w:val="28"/>
        </w:rPr>
        <w:t xml:space="preserve">зашифрованный с помощью основного алгоритма Цезаря на ключе </w:t>
      </w:r>
      <w:r w:rsidR="00FA0D28" w:rsidRPr="005929C1" w:rsidDel="007F19DE">
        <w:rPr>
          <w:sz w:val="28"/>
          <w:szCs w:val="28"/>
        </w:rPr>
        <w:t xml:space="preserve"> </w:t>
      </w:r>
      <w:r w:rsidR="005929C1" w:rsidRPr="005929C1">
        <w:rPr>
          <w:sz w:val="28"/>
          <w:szCs w:val="28"/>
        </w:rPr>
        <w:t>К</w:t>
      </w:r>
      <w:r w:rsidR="005929C1" w:rsidRPr="005929C1">
        <w:rPr>
          <w:sz w:val="28"/>
          <w:szCs w:val="28"/>
          <w:vertAlign w:val="subscript"/>
        </w:rPr>
        <w:t>Е</w:t>
      </w:r>
      <w:r w:rsidR="005929C1" w:rsidRPr="005929C1">
        <w:rPr>
          <w:sz w:val="28"/>
          <w:szCs w:val="28"/>
        </w:rPr>
        <w:t xml:space="preserve"> = (</w:t>
      </w:r>
      <w:r w:rsidR="005929C1" w:rsidRPr="005929C1">
        <w:rPr>
          <w:sz w:val="28"/>
          <w:szCs w:val="28"/>
          <w:lang w:val="en-US"/>
        </w:rPr>
        <w:t>N</w:t>
      </w:r>
      <w:r w:rsidR="005929C1" w:rsidRPr="005929C1">
        <w:rPr>
          <w:sz w:val="28"/>
          <w:szCs w:val="28"/>
        </w:rPr>
        <w:t>+3)</w:t>
      </w:r>
      <w:r w:rsidR="005929C1" w:rsidRPr="005929C1">
        <w:rPr>
          <w:sz w:val="28"/>
          <w:szCs w:val="28"/>
          <w:vertAlign w:val="subscript"/>
          <w:lang w:val="en-US"/>
        </w:rPr>
        <w:t>mod</w:t>
      </w:r>
      <w:r w:rsidR="005929C1" w:rsidRPr="005929C1">
        <w:rPr>
          <w:sz w:val="28"/>
          <w:szCs w:val="28"/>
          <w:vertAlign w:val="subscript"/>
        </w:rPr>
        <w:t>11</w:t>
      </w:r>
      <w:r w:rsidR="005929C1" w:rsidRPr="005929C1">
        <w:rPr>
          <w:sz w:val="28"/>
          <w:szCs w:val="28"/>
        </w:rPr>
        <w:t>+2</w:t>
      </w:r>
      <w:r w:rsidR="00F80BA0">
        <w:rPr>
          <w:sz w:val="28"/>
          <w:szCs w:val="28"/>
        </w:rPr>
        <w:t>;</w:t>
      </w:r>
    </w:p>
    <w:p w:rsidR="00F80BA0" w:rsidRDefault="005E7AC7" w:rsidP="00F80BA0">
      <w:pPr>
        <w:pStyle w:val="2"/>
        <w:numPr>
          <w:ilvl w:val="0"/>
          <w:numId w:val="7"/>
        </w:numPr>
        <w:ind w:right="-711"/>
        <w:jc w:val="left"/>
        <w:rPr>
          <w:szCs w:val="28"/>
        </w:rPr>
      </w:pPr>
      <w:r>
        <w:rPr>
          <w:szCs w:val="28"/>
        </w:rPr>
        <w:lastRenderedPageBreak/>
        <w:t xml:space="preserve">текст, </w:t>
      </w:r>
      <w:r w:rsidR="005929C1">
        <w:rPr>
          <w:szCs w:val="28"/>
        </w:rPr>
        <w:t xml:space="preserve">зашифрованный на произвольном ключе </w:t>
      </w:r>
      <w:r w:rsidR="005929C1" w:rsidRPr="005929C1">
        <w:rPr>
          <w:szCs w:val="28"/>
        </w:rPr>
        <w:t xml:space="preserve">с помощью </w:t>
      </w:r>
      <w:r w:rsidR="00F80BA0">
        <w:rPr>
          <w:szCs w:val="28"/>
        </w:rPr>
        <w:t xml:space="preserve">системой </w:t>
      </w:r>
      <w:proofErr w:type="spellStart"/>
      <w:r w:rsidR="00F80BA0">
        <w:rPr>
          <w:szCs w:val="28"/>
        </w:rPr>
        <w:t>афинных</w:t>
      </w:r>
      <w:proofErr w:type="spellEnd"/>
      <w:r w:rsidR="00F80BA0">
        <w:rPr>
          <w:szCs w:val="28"/>
        </w:rPr>
        <w:t xml:space="preserve"> подстановок; </w:t>
      </w:r>
    </w:p>
    <w:p w:rsidR="005929C1" w:rsidRPr="005929C1" w:rsidRDefault="00F80BA0" w:rsidP="00F80BA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текст, зашифрованный на произвольном ключе </w:t>
      </w:r>
      <w:r w:rsidRPr="005929C1">
        <w:rPr>
          <w:sz w:val="28"/>
          <w:szCs w:val="28"/>
        </w:rPr>
        <w:t xml:space="preserve">с помощью </w:t>
      </w:r>
      <w:r w:rsidRPr="00F80BA0">
        <w:rPr>
          <w:sz w:val="28"/>
          <w:szCs w:val="28"/>
        </w:rPr>
        <w:t>системы Цезаря с ключевым словом</w:t>
      </w:r>
      <w:proofErr w:type="gramStart"/>
      <w:r>
        <w:rPr>
          <w:szCs w:val="28"/>
        </w:rPr>
        <w:t>.</w:t>
      </w:r>
      <w:r w:rsidR="005929C1">
        <w:rPr>
          <w:sz w:val="28"/>
          <w:szCs w:val="28"/>
        </w:rPr>
        <w:t>.</w:t>
      </w:r>
      <w:proofErr w:type="gramEnd"/>
    </w:p>
    <w:p w:rsidR="009D5895" w:rsidRPr="005929C1" w:rsidRDefault="009D5895" w:rsidP="00F80BA0">
      <w:pPr>
        <w:pStyle w:val="2"/>
        <w:ind w:left="720"/>
        <w:jc w:val="left"/>
        <w:rPr>
          <w:szCs w:val="28"/>
        </w:rPr>
      </w:pPr>
    </w:p>
    <w:sectPr w:rsidR="009D5895" w:rsidRPr="005929C1" w:rsidSect="00280E19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A78B6"/>
    <w:multiLevelType w:val="hybridMultilevel"/>
    <w:tmpl w:val="5562E1CA"/>
    <w:lvl w:ilvl="0" w:tplc="9EACCEF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82C46"/>
    <w:multiLevelType w:val="hybridMultilevel"/>
    <w:tmpl w:val="4D066D50"/>
    <w:lvl w:ilvl="0" w:tplc="3D02F20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50156"/>
    <w:multiLevelType w:val="hybridMultilevel"/>
    <w:tmpl w:val="F1D4197C"/>
    <w:lvl w:ilvl="0" w:tplc="9EACCEF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99034E"/>
    <w:multiLevelType w:val="hybridMultilevel"/>
    <w:tmpl w:val="DE4A4A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AD44678"/>
    <w:multiLevelType w:val="singleLevel"/>
    <w:tmpl w:val="535C8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70F39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97A20E1"/>
    <w:multiLevelType w:val="hybridMultilevel"/>
    <w:tmpl w:val="12546772"/>
    <w:lvl w:ilvl="0" w:tplc="9EACCEF0">
      <w:start w:val="1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F642E"/>
    <w:rsid w:val="00011D5D"/>
    <w:rsid w:val="000D12F6"/>
    <w:rsid w:val="00250F0B"/>
    <w:rsid w:val="00276CD8"/>
    <w:rsid w:val="00280E19"/>
    <w:rsid w:val="002E2E3F"/>
    <w:rsid w:val="00363E03"/>
    <w:rsid w:val="00374CE5"/>
    <w:rsid w:val="0043404A"/>
    <w:rsid w:val="00457F3D"/>
    <w:rsid w:val="005929C1"/>
    <w:rsid w:val="005E7AC7"/>
    <w:rsid w:val="006E06FF"/>
    <w:rsid w:val="006F3ED9"/>
    <w:rsid w:val="007F19DE"/>
    <w:rsid w:val="0093025F"/>
    <w:rsid w:val="00953A0E"/>
    <w:rsid w:val="00964703"/>
    <w:rsid w:val="00981482"/>
    <w:rsid w:val="009D5895"/>
    <w:rsid w:val="00AF642E"/>
    <w:rsid w:val="00B76855"/>
    <w:rsid w:val="00BB5B1A"/>
    <w:rsid w:val="00D72C5C"/>
    <w:rsid w:val="00DA51EB"/>
    <w:rsid w:val="00DF6B76"/>
    <w:rsid w:val="00EA14BB"/>
    <w:rsid w:val="00F222E5"/>
    <w:rsid w:val="00F80BA0"/>
    <w:rsid w:val="00FA0AB4"/>
    <w:rsid w:val="00FA0D28"/>
    <w:rsid w:val="00FC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E19"/>
  </w:style>
  <w:style w:type="paragraph" w:styleId="1">
    <w:name w:val="heading 1"/>
    <w:basedOn w:val="a"/>
    <w:next w:val="a"/>
    <w:qFormat/>
    <w:rsid w:val="00280E19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280E19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80E19"/>
    <w:pPr>
      <w:jc w:val="both"/>
    </w:pPr>
    <w:rPr>
      <w:sz w:val="28"/>
    </w:rPr>
  </w:style>
  <w:style w:type="paragraph" w:styleId="a4">
    <w:name w:val="Balloon Text"/>
    <w:basedOn w:val="a"/>
    <w:semiHidden/>
    <w:rsid w:val="007F19DE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250F0B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Лицей</Company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Рытов Павел</dc:creator>
  <cp:lastModifiedBy>Alex</cp:lastModifiedBy>
  <cp:revision>2</cp:revision>
  <cp:lastPrinted>2019-02-17T15:34:00Z</cp:lastPrinted>
  <dcterms:created xsi:type="dcterms:W3CDTF">2021-02-14T11:46:00Z</dcterms:created>
  <dcterms:modified xsi:type="dcterms:W3CDTF">2021-02-14T11:46:00Z</dcterms:modified>
</cp:coreProperties>
</file>